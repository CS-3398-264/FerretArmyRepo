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6EF06132"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lastRenderedPageBreak/>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6" w:name="_Toc441230971"/>
    </w:p>
    <w:p w14:paraId="7DCC4B35" w14:textId="02E66675"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327D52BB"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695C7EE2"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5F4350" w:rsidRPr="00424D14" w14:paraId="6EE458C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187718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41B1AEB" w14:textId="77777777" w:rsidR="005F4350" w:rsidRPr="00424D1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5F4350" w:rsidRPr="00370333" w14:paraId="3DECE1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3D1FCF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9E128F4" w14:textId="77777777" w:rsidR="005F4350" w:rsidRPr="00370333"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5F4350" w:rsidRPr="0013728A" w14:paraId="4B7660F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84485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4D8C7D0" w14:textId="77777777" w:rsidR="005F4350" w:rsidRPr="0013728A"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5F4350" w:rsidRPr="008E7352" w14:paraId="3013826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772948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1B82295" w14:textId="77777777" w:rsidR="005F4350" w:rsidRPr="008E7352"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2315DA0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user </w:t>
            </w:r>
            <w:del w:id="15" w:author="Diaz, Jason M" w:date="2018-02-15T19:51:00Z">
              <w:r w:rsidDel="00163214">
                <w:rPr>
                  <w:rFonts w:ascii="Times New Roman" w:hAnsi="Times New Roman"/>
                  <w:sz w:val="24"/>
                  <w:szCs w:val="24"/>
                </w:rPr>
                <w:delText>Interface</w:delText>
              </w:r>
              <w:r w:rsidDel="00163214">
                <w:rPr>
                  <w:rFonts w:ascii="Times New Roman" w:hAnsi="Times New Roman"/>
                  <w:i w:val="0"/>
                  <w:sz w:val="24"/>
                  <w:szCs w:val="24"/>
                </w:rPr>
                <w:delText xml:space="preserve"> </w:delText>
              </w:r>
            </w:del>
            <w:ins w:id="16" w:author="Diaz, Jason M" w:date="2018-02-15T19:51:00Z">
              <w:r w:rsidR="00163214">
                <w:rPr>
                  <w:rFonts w:ascii="Times New Roman" w:hAnsi="Times New Roman"/>
                  <w:sz w:val="24"/>
                  <w:szCs w:val="24"/>
                </w:rPr>
                <w:t>interface</w:t>
              </w:r>
              <w:r w:rsidR="00163214">
                <w:rPr>
                  <w:rFonts w:ascii="Times New Roman" w:hAnsi="Times New Roman"/>
                  <w:i w:val="0"/>
                  <w:sz w:val="24"/>
                  <w:szCs w:val="24"/>
                </w:rPr>
                <w:t xml:space="preserve"> </w:t>
              </w:r>
            </w:ins>
            <w:r>
              <w:rPr>
                <w:rFonts w:ascii="Times New Roman" w:hAnsi="Times New Roman"/>
                <w:i w:val="0"/>
                <w:sz w:val="24"/>
                <w:szCs w:val="24"/>
              </w:rPr>
              <w:t xml:space="preserve">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5F4350" w:rsidRPr="001A416C" w14:paraId="6F59943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7FB6B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A92086A"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5F4350" w:rsidRPr="00E27C99" w14:paraId="67997D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98B7C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FD05D56" w14:textId="77777777" w:rsidR="005F4350" w:rsidRPr="00E27C99"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5F4350" w:rsidRPr="00D65E54" w14:paraId="578CDB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74D3EB"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4AF296B8" w14:textId="77777777" w:rsidR="005F4350" w:rsidRPr="00D65E5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5F4350" w:rsidRPr="007C6828" w14:paraId="17825ED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BE282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716FA06" w14:textId="77777777" w:rsidR="005F4350" w:rsidRPr="007C6828"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5F4350" w:rsidRPr="001E7CEE" w14:paraId="1753035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7D53D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605607B" w14:textId="77777777" w:rsidR="005F4350" w:rsidRPr="001E7CEE"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5A293D" w14:paraId="0D0C51A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B4AE7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3C972251" w14:textId="77777777" w:rsidR="005F4350" w:rsidRPr="005A293D"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5F4350" w:rsidRPr="00D0170F" w14:paraId="614890B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A5071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520D3F77" w14:textId="77777777" w:rsidR="005F4350" w:rsidRPr="00D0170F"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F456B4" w14:paraId="702E824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E4D08A"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602114F9" w14:textId="77777777" w:rsidR="005F4350" w:rsidRPr="00F456B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1A416C" w14:paraId="367F491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49A8C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BDBB36D"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5F4350" w14:paraId="1CBACE47"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23F82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AF3F997"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5F4350" w14:paraId="19D93FA5"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884B04" w14:textId="52212CC3"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Major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18B2AE66" w14:textId="5C79AB29" w:rsidR="005F4350" w:rsidRPr="00C347EE"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Refers</w:t>
            </w:r>
            <w:r w:rsidR="00C347EE">
              <w:rPr>
                <w:rFonts w:ascii="Times New Roman" w:hAnsi="Times New Roman"/>
                <w:i w:val="0"/>
                <w:sz w:val="24"/>
                <w:szCs w:val="24"/>
              </w:rPr>
              <w:t xml:space="preserve"> to specifically to the </w:t>
            </w:r>
            <w:r w:rsidRPr="00C347EE">
              <w:rPr>
                <w:rFonts w:ascii="Times New Roman" w:hAnsi="Times New Roman"/>
                <w:i w:val="0"/>
                <w:sz w:val="24"/>
                <w:szCs w:val="24"/>
              </w:rPr>
              <w:t>queen</w:t>
            </w:r>
            <w:r w:rsidR="00C347EE">
              <w:rPr>
                <w:rFonts w:ascii="Times New Roman" w:hAnsi="Times New Roman"/>
                <w:i w:val="0"/>
                <w:sz w:val="24"/>
                <w:szCs w:val="24"/>
              </w:rPr>
              <w:t xml:space="preserve"> or rook </w:t>
            </w:r>
            <w:r w:rsidR="00C347EE">
              <w:rPr>
                <w:rFonts w:ascii="Times New Roman" w:hAnsi="Times New Roman"/>
                <w:sz w:val="24"/>
                <w:szCs w:val="24"/>
              </w:rPr>
              <w:t>game pieces.</w:t>
            </w:r>
          </w:p>
        </w:tc>
      </w:tr>
      <w:tr w:rsidR="005F4350" w14:paraId="4E284BB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E6B6672" w14:textId="05B3643F" w:rsidR="005F4350" w:rsidRDefault="003A76E3" w:rsidP="00AA712C">
            <w:pPr>
              <w:pStyle w:val="template"/>
              <w:spacing w:line="240" w:lineRule="auto"/>
              <w:rPr>
                <w:rFonts w:ascii="Times New Roman" w:hAnsi="Times New Roman"/>
                <w:i w:val="0"/>
                <w:sz w:val="24"/>
                <w:szCs w:val="24"/>
              </w:rPr>
            </w:pPr>
            <w:commentRangeStart w:id="17"/>
            <w:r>
              <w:rPr>
                <w:rFonts w:ascii="Times New Roman" w:hAnsi="Times New Roman"/>
                <w:i w:val="0"/>
                <w:sz w:val="24"/>
                <w:szCs w:val="24"/>
              </w:rPr>
              <w:t>Minor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39460486" w14:textId="72B64FF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w:t>
            </w:r>
            <w:r w:rsidR="00C347EE">
              <w:rPr>
                <w:rFonts w:ascii="Times New Roman" w:hAnsi="Times New Roman"/>
                <w:i w:val="0"/>
                <w:sz w:val="24"/>
                <w:szCs w:val="24"/>
              </w:rPr>
              <w:t xml:space="preserve">the bishop or knight </w:t>
            </w:r>
            <w:r w:rsidR="00C347EE">
              <w:rPr>
                <w:rFonts w:ascii="Times New Roman" w:hAnsi="Times New Roman"/>
                <w:sz w:val="24"/>
                <w:szCs w:val="24"/>
              </w:rPr>
              <w:t>game pieces.</w:t>
            </w:r>
            <w:commentRangeEnd w:id="17"/>
            <w:r w:rsidR="00163214">
              <w:rPr>
                <w:rStyle w:val="CommentReference"/>
                <w:rFonts w:ascii="Times New Roman" w:hAnsi="Times New Roman"/>
                <w:i w:val="0"/>
              </w:rPr>
              <w:commentReference w:id="17"/>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8" w:name="_Toc439994670"/>
      <w:bookmarkStart w:id="19" w:name="_Toc441230976"/>
      <w:r>
        <w:lastRenderedPageBreak/>
        <w:t>Product Scope</w:t>
      </w:r>
      <w:bookmarkEnd w:id="18"/>
      <w:bookmarkEnd w:id="19"/>
    </w:p>
    <w:p w14:paraId="0B04AEDD" w14:textId="77777777" w:rsidR="001F6C82" w:rsidRDefault="001F6C82" w:rsidP="00904F4E">
      <w:commentRangeStart w:id="20"/>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commentRangeStart w:id="21"/>
      <w:r w:rsidR="001C58BB" w:rsidRPr="001C58BB">
        <w:rPr>
          <w:i/>
        </w:rPr>
        <w:t>Reinfeld Values</w:t>
      </w:r>
      <w:commentRangeEnd w:id="21"/>
      <w:r w:rsidR="00163214">
        <w:rPr>
          <w:rStyle w:val="CommentReference"/>
        </w:rPr>
        <w:commentReference w:id="21"/>
      </w:r>
      <w:r w:rsidRPr="001C58BB">
        <w:rPr>
          <w:i/>
        </w:rPr>
        <w:t xml:space="preserve"> </w:t>
      </w:r>
      <w:r>
        <w:t xml:space="preserve">for pieces captured during gameplay to resolve possible stalemates scenarios. </w:t>
      </w:r>
      <w:commentRangeEnd w:id="20"/>
      <w:r w:rsidR="00163214">
        <w:rPr>
          <w:rStyle w:val="CommentReference"/>
        </w:rPr>
        <w:commentReference w:id="20"/>
      </w:r>
    </w:p>
    <w:p w14:paraId="3B10B291" w14:textId="75B6E46E" w:rsidR="005F506A" w:rsidRDefault="005F506A" w:rsidP="005F506A">
      <w:pPr>
        <w:pStyle w:val="Heading2"/>
      </w:pPr>
      <w:bookmarkStart w:id="22" w:name="_Toc439994672"/>
      <w:bookmarkStart w:id="23" w:name="_Toc441230977"/>
      <w:r>
        <w:t>Reference</w:t>
      </w:r>
      <w:bookmarkEnd w:id="22"/>
      <w:bookmarkEnd w:id="23"/>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24" w:name="_Toc439994673"/>
      <w:bookmarkStart w:id="25" w:name="_Toc441230978"/>
      <w:r>
        <w:lastRenderedPageBreak/>
        <w:t>Overall Description</w:t>
      </w:r>
      <w:bookmarkEnd w:id="24"/>
      <w:bookmarkEnd w:id="25"/>
    </w:p>
    <w:p w14:paraId="1FE853E6" w14:textId="202B1D44" w:rsidR="008C26D6" w:rsidRDefault="00143AD5" w:rsidP="008C26D6">
      <w:pPr>
        <w:pStyle w:val="Heading2"/>
      </w:pPr>
      <w:bookmarkStart w:id="26" w:name="_Toc439994674"/>
      <w:bookmarkStart w:id="27" w:name="_Toc441230979"/>
      <w:r>
        <w:rPr>
          <w:noProof/>
        </w:rPr>
        <mc:AlternateContent>
          <mc:Choice Requires="wpg">
            <w:drawing>
              <wp:anchor distT="0" distB="0" distL="114300" distR="114300" simplePos="0" relativeHeight="251659264" behindDoc="0" locked="0" layoutInCell="1" allowOverlap="1" wp14:anchorId="38DF4EB5" wp14:editId="1F5387CE">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E42187" w:rsidRPr="00903481" w:rsidRDefault="00E42187" w:rsidP="008C26D6">
                              <w:pPr>
                                <w:jc w:val="center"/>
                                <w:rPr>
                                  <w:sz w:val="16"/>
                                  <w:szCs w:val="16"/>
                                </w:rPr>
                              </w:pPr>
                              <w:r w:rsidRPr="00903481">
                                <w:rPr>
                                  <w:sz w:val="16"/>
                                  <w:szCs w:val="16"/>
                                </w:rPr>
                                <w:t>Figure 1.  Component Overview</w:t>
                              </w:r>
                            </w:p>
                            <w:p w14:paraId="62E5676E" w14:textId="77777777" w:rsidR="00E42187" w:rsidRPr="00903481" w:rsidRDefault="00E42187"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9264;mso-position-horizontal-relative:margin;mso-position-vertical-relative:margin;mso-height-relative:margin" coordorigin="3" coordsize="24935,28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">
                  <v:imagedata r:id="rId15"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55116D3" w14:textId="77777777" w:rsidR="00E42187" w:rsidRPr="00903481" w:rsidRDefault="00E42187" w:rsidP="008C26D6">
                        <w:pPr>
                          <w:jc w:val="center"/>
                          <w:rPr>
                            <w:sz w:val="16"/>
                            <w:szCs w:val="16"/>
                          </w:rPr>
                        </w:pPr>
                        <w:r w:rsidRPr="00903481">
                          <w:rPr>
                            <w:sz w:val="16"/>
                            <w:szCs w:val="16"/>
                          </w:rPr>
                          <w:t>Figure 1.  Component Overview</w:t>
                        </w:r>
                      </w:p>
                      <w:p w14:paraId="62E5676E" w14:textId="77777777" w:rsidR="00E42187" w:rsidRPr="00903481" w:rsidRDefault="00E42187" w:rsidP="008C26D6">
                        <w:pPr>
                          <w:jc w:val="center"/>
                          <w:rPr>
                            <w:sz w:val="16"/>
                            <w:szCs w:val="16"/>
                          </w:rPr>
                        </w:pPr>
                      </w:p>
                    </w:txbxContent>
                  </v:textbox>
                </v:shape>
                <w10:wrap type="square" anchorx="margin" anchory="margin"/>
              </v:group>
            </w:pict>
          </mc:Fallback>
        </mc:AlternateContent>
      </w:r>
      <w:r w:rsidR="008C26D6">
        <w:t>Product Perspective</w:t>
      </w:r>
      <w:bookmarkEnd w:id="26"/>
      <w:bookmarkEnd w:id="27"/>
    </w:p>
    <w:p w14:paraId="2EE7587A" w14:textId="558B9230" w:rsidR="00ED2C5B" w:rsidRDefault="008C26D6" w:rsidP="00ED2C5B">
      <w:r>
        <w:t>The FAC software will be a new self-contained application comprised of three primary components</w:t>
      </w:r>
      <w:ins w:id="28" w:author="Diaz, Jason M" w:date="2018-02-15T19:55:00Z">
        <w:r w:rsidR="00163214">
          <w:t>:</w:t>
        </w:r>
      </w:ins>
      <w:r>
        <w:t xml:space="preserve">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w:t>
      </w:r>
      <w:ins w:id="29" w:author="Diaz, Jason M" w:date="2018-02-15T19:55:00Z">
        <w:r w:rsidR="00163214">
          <w:t>:</w:t>
        </w:r>
      </w:ins>
      <w:r>
        <w:t xml:space="preserve">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w:t>
      </w:r>
      <w:commentRangeStart w:id="30"/>
      <w:r>
        <w:t>The general relationship between each major component and sub-components can be seen in figure 1.</w:t>
      </w:r>
      <w:bookmarkStart w:id="31" w:name="_Toc439994675"/>
      <w:bookmarkStart w:id="32" w:name="_Toc441230980"/>
      <w:commentRangeEnd w:id="30"/>
      <w:r w:rsidR="00010FA7">
        <w:rPr>
          <w:rStyle w:val="CommentReference"/>
        </w:rPr>
        <w:commentReference w:id="30"/>
      </w:r>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31"/>
      <w:bookmarkEnd w:id="32"/>
    </w:p>
    <w:p w14:paraId="33D1AA42" w14:textId="05D51DBD" w:rsidR="001D67EF" w:rsidRPr="005D409B" w:rsidRDefault="001D67EF" w:rsidP="001D67EF">
      <w:pPr>
        <w:pStyle w:val="template"/>
        <w:rPr>
          <w:rFonts w:ascii="Times New Roman" w:hAnsi="Times New Roman"/>
          <w:i w:val="0"/>
          <w:sz w:val="24"/>
          <w:szCs w:val="24"/>
        </w:rPr>
      </w:pPr>
      <w:bookmarkStart w:id="33" w:name="_Toc439994676"/>
      <w:bookmarkStart w:id="34" w:name="_Toc441230981"/>
      <w:del w:id="35" w:author="Diaz, Jason M" w:date="2018-02-15T20:01:00Z">
        <w:r w:rsidRPr="005D409B" w:rsidDel="00010FA7">
          <w:rPr>
            <w:rFonts w:ascii="Times New Roman" w:hAnsi="Times New Roman"/>
            <w:i w:val="0"/>
            <w:sz w:val="24"/>
            <w:szCs w:val="24"/>
          </w:rPr>
          <w:delText>With t</w:delText>
        </w:r>
      </w:del>
      <w:ins w:id="36" w:author="Diaz, Jason M" w:date="2018-02-15T20:01:00Z">
        <w:r w:rsidR="00010FA7">
          <w:rPr>
            <w:rFonts w:ascii="Times New Roman" w:hAnsi="Times New Roman"/>
            <w:i w:val="0"/>
            <w:sz w:val="24"/>
            <w:szCs w:val="24"/>
          </w:rPr>
          <w:t>T</w:t>
        </w:r>
      </w:ins>
      <w:r w:rsidRPr="005D409B">
        <w:rPr>
          <w:rFonts w:ascii="Times New Roman" w:hAnsi="Times New Roman"/>
          <w:i w:val="0"/>
          <w:sz w:val="24"/>
          <w:szCs w:val="24"/>
        </w:rPr>
        <w:t xml:space="preserve">he FAC software </w:t>
      </w:r>
      <w:del w:id="37" w:author="Diaz, Jason M" w:date="2018-02-15T20:01:00Z">
        <w:r w:rsidRPr="005D409B" w:rsidDel="00010FA7">
          <w:rPr>
            <w:rFonts w:ascii="Times New Roman" w:hAnsi="Times New Roman"/>
            <w:i w:val="0"/>
            <w:sz w:val="24"/>
            <w:szCs w:val="24"/>
          </w:rPr>
          <w:delText xml:space="preserve">the </w:delText>
        </w:r>
        <w:r w:rsidRPr="00F56A42" w:rsidDel="00010FA7">
          <w:rPr>
            <w:rFonts w:ascii="Times New Roman" w:hAnsi="Times New Roman"/>
            <w:sz w:val="24"/>
            <w:szCs w:val="24"/>
          </w:rPr>
          <w:delText>players</w:delText>
        </w:r>
        <w:r w:rsidRPr="005D409B" w:rsidDel="00010FA7">
          <w:rPr>
            <w:rFonts w:ascii="Times New Roman" w:hAnsi="Times New Roman"/>
            <w:i w:val="0"/>
            <w:sz w:val="24"/>
            <w:szCs w:val="24"/>
          </w:rPr>
          <w:delText xml:space="preserve">, either a </w:delText>
        </w:r>
        <w:r w:rsidRPr="00F56A42" w:rsidDel="00010FA7">
          <w:rPr>
            <w:rFonts w:ascii="Times New Roman" w:hAnsi="Times New Roman"/>
            <w:sz w:val="24"/>
            <w:szCs w:val="24"/>
          </w:rPr>
          <w:delText xml:space="preserve">user </w:delText>
        </w:r>
        <w:r w:rsidRPr="005D409B" w:rsidDel="00010FA7">
          <w:rPr>
            <w:rFonts w:ascii="Times New Roman" w:hAnsi="Times New Roman"/>
            <w:i w:val="0"/>
            <w:sz w:val="24"/>
            <w:szCs w:val="24"/>
          </w:rPr>
          <w:delText xml:space="preserve">or the </w:delText>
        </w:r>
        <w:r w:rsidRPr="00F56A42" w:rsidDel="00010FA7">
          <w:rPr>
            <w:rFonts w:ascii="Times New Roman" w:hAnsi="Times New Roman"/>
            <w:sz w:val="24"/>
            <w:szCs w:val="24"/>
          </w:rPr>
          <w:delText>computer</w:delText>
        </w:r>
        <w:r w:rsidRPr="005D409B" w:rsidDel="00010FA7">
          <w:rPr>
            <w:rFonts w:ascii="Times New Roman" w:hAnsi="Times New Roman"/>
            <w:i w:val="0"/>
            <w:sz w:val="24"/>
            <w:szCs w:val="24"/>
          </w:rPr>
          <w:delText xml:space="preserve">, </w:delText>
        </w:r>
      </w:del>
      <w:r w:rsidRPr="005D409B">
        <w:rPr>
          <w:rFonts w:ascii="Times New Roman" w:hAnsi="Times New Roman"/>
          <w:i w:val="0"/>
          <w:sz w:val="24"/>
          <w:szCs w:val="24"/>
        </w:rPr>
        <w:t xml:space="preserve">shall </w:t>
      </w:r>
      <w:del w:id="38" w:author="Diaz, Jason M" w:date="2018-02-15T20:01:00Z">
        <w:r w:rsidRPr="005D409B" w:rsidDel="00010FA7">
          <w:rPr>
            <w:rFonts w:ascii="Times New Roman" w:hAnsi="Times New Roman"/>
            <w:i w:val="0"/>
            <w:sz w:val="24"/>
            <w:szCs w:val="24"/>
          </w:rPr>
          <w:delText xml:space="preserve">be </w:delText>
        </w:r>
      </w:del>
      <w:ins w:id="39" w:author="Diaz, Jason M" w:date="2018-02-15T20:01:00Z">
        <w:r w:rsidR="00010FA7">
          <w:rPr>
            <w:rFonts w:ascii="Times New Roman" w:hAnsi="Times New Roman"/>
            <w:i w:val="0"/>
            <w:sz w:val="24"/>
            <w:szCs w:val="24"/>
          </w:rPr>
          <w:t xml:space="preserve">grant </w:t>
        </w:r>
        <w:r w:rsidR="00010FA7" w:rsidRPr="005D409B">
          <w:rPr>
            <w:rFonts w:ascii="Times New Roman" w:hAnsi="Times New Roman"/>
            <w:i w:val="0"/>
            <w:sz w:val="24"/>
            <w:szCs w:val="24"/>
          </w:rPr>
          <w:t xml:space="preserve">the </w:t>
        </w:r>
        <w:r w:rsidR="00010FA7" w:rsidRPr="00F56A42">
          <w:rPr>
            <w:rFonts w:ascii="Times New Roman" w:hAnsi="Times New Roman"/>
            <w:sz w:val="24"/>
            <w:szCs w:val="24"/>
          </w:rPr>
          <w:t>players</w:t>
        </w:r>
        <w:r w:rsidR="00010FA7">
          <w:rPr>
            <w:rFonts w:ascii="Times New Roman" w:hAnsi="Times New Roman"/>
            <w:i w:val="0"/>
            <w:sz w:val="24"/>
            <w:szCs w:val="24"/>
          </w:rPr>
          <w:t xml:space="preserve"> (</w:t>
        </w:r>
        <w:r w:rsidR="00010FA7" w:rsidRPr="005D409B">
          <w:rPr>
            <w:rFonts w:ascii="Times New Roman" w:hAnsi="Times New Roman"/>
            <w:i w:val="0"/>
            <w:sz w:val="24"/>
            <w:szCs w:val="24"/>
          </w:rPr>
          <w:t xml:space="preserve">either a </w:t>
        </w:r>
        <w:r w:rsidR="00010FA7" w:rsidRPr="00F56A42">
          <w:rPr>
            <w:rFonts w:ascii="Times New Roman" w:hAnsi="Times New Roman"/>
            <w:sz w:val="24"/>
            <w:szCs w:val="24"/>
          </w:rPr>
          <w:t xml:space="preserve">user </w:t>
        </w:r>
        <w:r w:rsidR="00010FA7" w:rsidRPr="005D409B">
          <w:rPr>
            <w:rFonts w:ascii="Times New Roman" w:hAnsi="Times New Roman"/>
            <w:i w:val="0"/>
            <w:sz w:val="24"/>
            <w:szCs w:val="24"/>
          </w:rPr>
          <w:t xml:space="preserve">or the </w:t>
        </w:r>
        <w:r w:rsidR="00010FA7" w:rsidRPr="00F56A42">
          <w:rPr>
            <w:rFonts w:ascii="Times New Roman" w:hAnsi="Times New Roman"/>
            <w:sz w:val="24"/>
            <w:szCs w:val="24"/>
          </w:rPr>
          <w:t>computer</w:t>
        </w:r>
        <w:r w:rsidR="00010FA7">
          <w:rPr>
            <w:rFonts w:ascii="Times New Roman" w:hAnsi="Times New Roman"/>
            <w:i w:val="0"/>
            <w:sz w:val="24"/>
            <w:szCs w:val="24"/>
          </w:rPr>
          <w:t>),</w:t>
        </w:r>
        <w:r w:rsidR="00010FA7" w:rsidRPr="005D409B">
          <w:rPr>
            <w:rFonts w:ascii="Times New Roman" w:hAnsi="Times New Roman"/>
            <w:i w:val="0"/>
            <w:sz w:val="24"/>
            <w:szCs w:val="24"/>
          </w:rPr>
          <w:t xml:space="preserve"> </w:t>
        </w:r>
      </w:ins>
      <w:commentRangeStart w:id="40"/>
      <w:del w:id="41" w:author="Diaz, Jason M" w:date="2018-02-15T20:02:00Z">
        <w:r w:rsidRPr="005D409B" w:rsidDel="00010FA7">
          <w:rPr>
            <w:rFonts w:ascii="Times New Roman" w:hAnsi="Times New Roman"/>
            <w:i w:val="0"/>
            <w:sz w:val="24"/>
            <w:szCs w:val="24"/>
          </w:rPr>
          <w:delText>able</w:delText>
        </w:r>
      </w:del>
      <w:commentRangeEnd w:id="40"/>
      <w:r w:rsidR="00010FA7">
        <w:rPr>
          <w:rStyle w:val="CommentReference"/>
          <w:rFonts w:ascii="Times New Roman" w:hAnsi="Times New Roman"/>
          <w:i w:val="0"/>
        </w:rPr>
        <w:commentReference w:id="40"/>
      </w:r>
      <w:del w:id="42" w:author="Diaz, Jason M" w:date="2018-02-15T20:02:00Z">
        <w:r w:rsidRPr="005D409B" w:rsidDel="00010FA7">
          <w:rPr>
            <w:rFonts w:ascii="Times New Roman" w:hAnsi="Times New Roman"/>
            <w:i w:val="0"/>
            <w:sz w:val="24"/>
            <w:szCs w:val="24"/>
          </w:rPr>
          <w:delText xml:space="preserve"> to have </w:delText>
        </w:r>
      </w:del>
      <w:r w:rsidRPr="005D409B">
        <w:rPr>
          <w:rFonts w:ascii="Times New Roman" w:hAnsi="Times New Roman"/>
          <w:i w:val="0"/>
          <w:sz w:val="24"/>
          <w:szCs w:val="24"/>
        </w:rPr>
        <w:t>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commentRangeStart w:id="43"/>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w:t>
      </w:r>
      <w:commentRangeEnd w:id="43"/>
      <w:r w:rsidR="00010FA7">
        <w:rPr>
          <w:rStyle w:val="CommentReference"/>
          <w:rFonts w:ascii="Times New Roman" w:hAnsi="Times New Roman"/>
          <w:i w:val="0"/>
        </w:rPr>
        <w:commentReference w:id="43"/>
      </w:r>
      <w:r>
        <w:rPr>
          <w:rFonts w:ascii="Times New Roman" w:hAnsi="Times New Roman"/>
          <w:i w:val="0"/>
          <w:sz w:val="24"/>
          <w:szCs w:val="24"/>
        </w:rPr>
        <w:t xml:space="preserve">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3C55C0C4"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del w:id="44" w:author="Diaz, Jason M" w:date="2018-02-15T20:03:00Z">
        <w:r w:rsidDel="00010FA7">
          <w:rPr>
            <w:rFonts w:ascii="Times New Roman" w:hAnsi="Times New Roman"/>
            <w:i w:val="0"/>
            <w:sz w:val="24"/>
            <w:szCs w:val="24"/>
          </w:rPr>
          <w:delText xml:space="preserve">will </w:delText>
        </w:r>
      </w:del>
      <w:ins w:id="45" w:author="Diaz, Jason M" w:date="2018-02-15T20:03:00Z">
        <w:r w:rsidR="00010FA7">
          <w:rPr>
            <w:rFonts w:ascii="Times New Roman" w:hAnsi="Times New Roman"/>
            <w:i w:val="0"/>
            <w:sz w:val="24"/>
            <w:szCs w:val="24"/>
          </w:rPr>
          <w:t xml:space="preserve">shall </w:t>
        </w:r>
      </w:ins>
      <w:r>
        <w:rPr>
          <w:rFonts w:ascii="Times New Roman" w:hAnsi="Times New Roman"/>
          <w:i w:val="0"/>
          <w:sz w:val="24"/>
          <w:szCs w:val="24"/>
        </w:rPr>
        <w:t xml:space="preserve">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546C5A42"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w:t>
      </w:r>
      <w:commentRangeStart w:id="46"/>
      <w:r w:rsidRPr="00900F31">
        <w:rPr>
          <w:rFonts w:ascii="Times New Roman" w:hAnsi="Times New Roman"/>
          <w:i w:val="0"/>
          <w:sz w:val="24"/>
          <w:szCs w:val="24"/>
        </w:rPr>
        <w:t xml:space="preserve">any other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commentRangeEnd w:id="46"/>
      <w:r w:rsidR="00010FA7">
        <w:rPr>
          <w:rStyle w:val="CommentReference"/>
          <w:rFonts w:ascii="Times New Roman" w:hAnsi="Times New Roman"/>
          <w:i w:val="0"/>
        </w:rPr>
        <w:commentReference w:id="46"/>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37E024E9" w14:textId="77777777" w:rsidR="004B7056" w:rsidRDefault="004B7056" w:rsidP="00A74D5B">
      <w:pPr>
        <w:pStyle w:val="ListParagraph"/>
        <w:rPr>
          <w:i/>
          <w:szCs w:val="24"/>
        </w:rPr>
      </w:pPr>
    </w:p>
    <w:p w14:paraId="2CF4DBEF" w14:textId="76B54A6F" w:rsidR="00871A61" w:rsidRDefault="00A74D5B" w:rsidP="00871A61">
      <w:pPr>
        <w:pStyle w:val="template"/>
        <w:numPr>
          <w:ilvl w:val="0"/>
          <w:numId w:val="6"/>
        </w:numPr>
        <w:rPr>
          <w:rFonts w:ascii="Times New Roman" w:hAnsi="Times New Roman"/>
          <w:i w:val="0"/>
          <w:sz w:val="24"/>
          <w:szCs w:val="24"/>
        </w:rPr>
      </w:pPr>
      <w:commentRangeStart w:id="47"/>
      <w:r w:rsidRPr="00A74D5B">
        <w:rPr>
          <w:rFonts w:ascii="Times New Roman" w:hAnsi="Times New Roman"/>
          <w:sz w:val="24"/>
          <w:szCs w:val="24"/>
        </w:rPr>
        <w:t>User</w:t>
      </w:r>
      <w:r w:rsidRPr="00FC63B7">
        <w:rPr>
          <w:rFonts w:ascii="Times New Roman" w:hAnsi="Times New Roman"/>
          <w:i w:val="0"/>
          <w:sz w:val="24"/>
          <w:szCs w:val="24"/>
        </w:rPr>
        <w:t xml:space="preserve">(s) shall be able to </w:t>
      </w:r>
      <w:commentRangeEnd w:id="47"/>
      <w:r w:rsidR="00010FA7">
        <w:rPr>
          <w:rStyle w:val="CommentReference"/>
          <w:rFonts w:ascii="Times New Roman" w:hAnsi="Times New Roman"/>
          <w:i w:val="0"/>
        </w:rPr>
        <w:commentReference w:id="47"/>
      </w:r>
      <w:r w:rsidRPr="00FC63B7">
        <w:rPr>
          <w:rFonts w:ascii="Times New Roman" w:hAnsi="Times New Roman"/>
          <w:i w:val="0"/>
          <w:sz w:val="24"/>
          <w:szCs w:val="24"/>
        </w:rPr>
        <w:t xml:space="preserve">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009448A7">
        <w:rPr>
          <w:rFonts w:ascii="Times New Roman" w:hAnsi="Times New Roman"/>
          <w:i w:val="0"/>
          <w:sz w:val="24"/>
          <w:szCs w:val="24"/>
        </w:rPr>
        <w:t xml:space="preserve"> TABLE 2</w:t>
      </w:r>
      <w:r>
        <w:rPr>
          <w:rFonts w:ascii="Times New Roman" w:hAnsi="Times New Roman"/>
          <w:i w:val="0"/>
          <w:sz w:val="24"/>
          <w:szCs w:val="24"/>
        </w:rPr>
        <w:t>.</w:t>
      </w:r>
    </w:p>
    <w:p w14:paraId="48A618C5" w14:textId="77777777"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commentRangeStart w:id="48"/>
            <w:r w:rsidRPr="00790009">
              <w:rPr>
                <w:rFonts w:ascii="Times New Roman" w:hAnsi="Times New Roman"/>
                <w:i w:val="0"/>
                <w:sz w:val="20"/>
              </w:rPr>
              <w:t xml:space="preserve">Cannot move into a position that will place it within 1 space of the opponents King. </w:t>
            </w:r>
            <w:commentRangeEnd w:id="48"/>
            <w:r w:rsidR="00E42187">
              <w:rPr>
                <w:rStyle w:val="CommentReference"/>
                <w:rFonts w:ascii="Times New Roman" w:hAnsi="Times New Roman"/>
                <w:i w:val="0"/>
              </w:rPr>
              <w:commentReference w:id="48"/>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commentRangeStart w:id="49"/>
      <w:r w:rsidRPr="00C956A6">
        <w:rPr>
          <w:rFonts w:ascii="Times New Roman" w:hAnsi="Times New Roman"/>
          <w:sz w:val="24"/>
          <w:szCs w:val="24"/>
        </w:rPr>
        <w:t>User</w:t>
      </w:r>
      <w:r w:rsidRPr="00FC63B7">
        <w:rPr>
          <w:rFonts w:ascii="Times New Roman" w:hAnsi="Times New Roman"/>
          <w:i w:val="0"/>
          <w:sz w:val="24"/>
          <w:szCs w:val="24"/>
        </w:rPr>
        <w:t xml:space="preserve">(s) shall </w:t>
      </w:r>
      <w:commentRangeEnd w:id="49"/>
      <w:r w:rsidR="00E42187">
        <w:rPr>
          <w:rStyle w:val="CommentReference"/>
          <w:rFonts w:ascii="Times New Roman" w:hAnsi="Times New Roman"/>
          <w:i w:val="0"/>
        </w:rPr>
        <w:commentReference w:id="49"/>
      </w:r>
      <w:r w:rsidRPr="00FC63B7">
        <w:rPr>
          <w:rFonts w:ascii="Times New Roman" w:hAnsi="Times New Roman"/>
          <w:i w:val="0"/>
          <w:sz w:val="24"/>
          <w:szCs w:val="24"/>
        </w:rPr>
        <w:t>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60D94940"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lastRenderedPageBreak/>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3060B896" w:rsidR="001D67EF" w:rsidRPr="008B3148" w:rsidRDefault="001D67EF" w:rsidP="001D67EF">
      <w:pPr>
        <w:pStyle w:val="template"/>
        <w:numPr>
          <w:ilvl w:val="0"/>
          <w:numId w:val="6"/>
        </w:numPr>
        <w:rPr>
          <w:rFonts w:ascii="Times New Roman" w:hAnsi="Times New Roman"/>
          <w:i w:val="0"/>
          <w:sz w:val="24"/>
          <w:szCs w:val="24"/>
        </w:rPr>
      </w:pPr>
      <w:commentRangeStart w:id="50"/>
      <w:r>
        <w:rPr>
          <w:rFonts w:ascii="Times New Roman" w:hAnsi="Times New Roman"/>
          <w:i w:val="0"/>
          <w:sz w:val="24"/>
          <w:szCs w:val="24"/>
        </w:rPr>
        <w:t xml:space="preserve">Users shall have </w:t>
      </w:r>
      <w:commentRangeEnd w:id="50"/>
      <w:r w:rsidR="00E42187">
        <w:rPr>
          <w:rStyle w:val="CommentReference"/>
          <w:rFonts w:ascii="Times New Roman" w:hAnsi="Times New Roman"/>
          <w:i w:val="0"/>
        </w:rPr>
        <w:commentReference w:id="50"/>
      </w:r>
      <w:r>
        <w:rPr>
          <w:rFonts w:ascii="Times New Roman" w:hAnsi="Times New Roman"/>
          <w:i w:val="0"/>
          <w:sz w:val="24"/>
          <w:szCs w:val="24"/>
        </w:rPr>
        <w:t xml:space="preserve">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2E23715F" w:rsidR="00A25FA9" w:rsidRDefault="004B4BA3" w:rsidP="007922BF">
      <w:pPr>
        <w:pStyle w:val="Heading2"/>
      </w:pPr>
      <w:r>
        <w:t>User Classes and Characteristics</w:t>
      </w:r>
      <w:bookmarkEnd w:id="33"/>
      <w:bookmarkEnd w:id="34"/>
    </w:p>
    <w:p w14:paraId="0134A72C" w14:textId="77777777" w:rsidR="00A25FA9" w:rsidRDefault="00A25FA9" w:rsidP="00A25FA9">
      <w:r>
        <w:t xml:space="preserve">There are </w:t>
      </w:r>
      <w:commentRangeStart w:id="51"/>
      <w:r w:rsidR="00877229">
        <w:t>three</w:t>
      </w:r>
      <w:r>
        <w:t xml:space="preserve"> users that will </w:t>
      </w:r>
      <w:commentRangeEnd w:id="51"/>
      <w:r w:rsidR="00E42187">
        <w:rPr>
          <w:rStyle w:val="CommentReference"/>
        </w:rPr>
        <w:commentReference w:id="51"/>
      </w:r>
      <w:r>
        <w:t xml:space="preserve">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commentRangeStart w:id="52"/>
      <w:r>
        <w:t xml:space="preserve">A </w:t>
      </w:r>
      <w:r w:rsidR="00483999">
        <w:rPr>
          <w:i/>
        </w:rPr>
        <w:t>user</w:t>
      </w:r>
      <w:r w:rsidR="00877229">
        <w:t xml:space="preserve"> may</w:t>
      </w:r>
      <w:commentRangeEnd w:id="52"/>
      <w:r w:rsidR="00E42187">
        <w:rPr>
          <w:rStyle w:val="CommentReference"/>
        </w:rPr>
        <w:commentReference w:id="52"/>
      </w:r>
      <w:r w:rsidR="00877229">
        <w:t xml:space="preserve">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53" w:name="_Toc439994677"/>
      <w:bookmarkStart w:id="54" w:name="_Toc441230982"/>
    </w:p>
    <w:p w14:paraId="41C9BFAA" w14:textId="562FA9D3" w:rsidR="004B4BA3" w:rsidRDefault="004B4BA3" w:rsidP="00FC79CF">
      <w:pPr>
        <w:pStyle w:val="Heading2"/>
        <w:spacing w:line="240" w:lineRule="auto"/>
      </w:pPr>
      <w:r>
        <w:t>Operating Environment</w:t>
      </w:r>
      <w:bookmarkEnd w:id="53"/>
      <w:bookmarkEnd w:id="54"/>
    </w:p>
    <w:p w14:paraId="73CABA0A" w14:textId="77777777" w:rsidR="00C4762A" w:rsidRDefault="00440B06" w:rsidP="00440B06">
      <w:r>
        <w:t xml:space="preserve">Since the FAC software’s target platform is desktop and mobile </w:t>
      </w:r>
      <w:commentRangeStart w:id="55"/>
      <w:r>
        <w:t>computers the software must be able to run on any current operating system regardless of manufacturer</w:t>
      </w:r>
      <w:commentRangeEnd w:id="55"/>
      <w:r w:rsidR="00E42187">
        <w:rPr>
          <w:rStyle w:val="CommentReference"/>
        </w:rPr>
        <w:commentReference w:id="55"/>
      </w:r>
      <w:r>
        <w:t xml:space="preserve">.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w:t>
      </w:r>
      <w:r w:rsidR="00D01598">
        <w:lastRenderedPageBreak/>
        <w:t>documentation will be included in another software requirement specification once development reaches the refactoring stage.</w:t>
      </w:r>
    </w:p>
    <w:p w14:paraId="65832216" w14:textId="6DD679DF" w:rsidR="004B4BA3" w:rsidRDefault="004B4BA3" w:rsidP="00D43107">
      <w:pPr>
        <w:pStyle w:val="Heading2"/>
      </w:pPr>
      <w:bookmarkStart w:id="56" w:name="_Toc439994678"/>
      <w:bookmarkStart w:id="57" w:name="_Toc441230983"/>
      <w:r>
        <w:t>Design and Implementation Constraints</w:t>
      </w:r>
      <w:bookmarkEnd w:id="56"/>
      <w:bookmarkEnd w:id="57"/>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commentRangeStart w:id="58"/>
      <w:r w:rsidR="000D2AD6">
        <w:t xml:space="preserve">scales to multiple platforms </w:t>
      </w:r>
      <w:commentRangeEnd w:id="58"/>
      <w:r w:rsidR="00E42187">
        <w:rPr>
          <w:rStyle w:val="CommentReference"/>
        </w:rPr>
        <w:commentReference w:id="58"/>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59" w:name="_Toc439994679"/>
      <w:bookmarkStart w:id="60" w:name="_Toc441230984"/>
      <w:r>
        <w:t>User Documentation</w:t>
      </w:r>
      <w:bookmarkEnd w:id="59"/>
      <w:bookmarkEnd w:id="60"/>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61" w:name="_Toc439994680"/>
      <w:bookmarkStart w:id="62" w:name="_Toc441230985"/>
      <w:r>
        <w:t>Assumptions and Dependencies</w:t>
      </w:r>
      <w:bookmarkEnd w:id="61"/>
      <w:bookmarkEnd w:id="62"/>
    </w:p>
    <w:p w14:paraId="00FA04E9" w14:textId="77777777" w:rsidR="00F51A7E" w:rsidRDefault="00E239ED" w:rsidP="00E239ED">
      <w:commentRangeStart w:id="63"/>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commentRangeEnd w:id="63"/>
      <w:r w:rsidR="00E42187">
        <w:rPr>
          <w:rStyle w:val="CommentReference"/>
        </w:rPr>
        <w:commentReference w:id="63"/>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 xml:space="preserve">framework exist to work with the chosen programming language this could potentially delay production </w:t>
      </w:r>
      <w:r w:rsidR="008D7299">
        <w:lastRenderedPageBreak/>
        <w:t>until UI professionals are brought on board or another programming language is selected that supports such a framework.</w:t>
      </w:r>
    </w:p>
    <w:p w14:paraId="237FF6D9" w14:textId="127F02A9" w:rsidR="004B4BA3" w:rsidRDefault="004B4BA3">
      <w:pPr>
        <w:pStyle w:val="Heading1"/>
      </w:pPr>
      <w:bookmarkStart w:id="64" w:name="_Toc439994682"/>
      <w:bookmarkStart w:id="65" w:name="_Toc441230986"/>
      <w:r>
        <w:t>External Interface Requirements</w:t>
      </w:r>
      <w:bookmarkEnd w:id="64"/>
      <w:bookmarkEnd w:id="65"/>
    </w:p>
    <w:p w14:paraId="7F2DA5F7" w14:textId="5275ED87" w:rsidR="004D5923" w:rsidRPr="004D5923" w:rsidRDefault="004B4BA3" w:rsidP="004D5923">
      <w:pPr>
        <w:pStyle w:val="Heading2"/>
      </w:pPr>
      <w:bookmarkStart w:id="66" w:name="_Toc441230987"/>
      <w:r>
        <w:t>User Interfaces</w:t>
      </w:r>
      <w:bookmarkEnd w:id="66"/>
    </w:p>
    <w:p w14:paraId="1544EB58" w14:textId="7C02F685" w:rsidR="00166AC0" w:rsidRDefault="004F5DFB" w:rsidP="004D5923">
      <w:commentRangeStart w:id="67"/>
      <w:r w:rsidRPr="004D5923">
        <w:t>A</w:t>
      </w:r>
      <w:r w:rsidR="004D5923" w:rsidRPr="004D5923">
        <w:t xml:space="preserve"> first-time user of the FAC shall </w:t>
      </w:r>
      <w:commentRangeEnd w:id="67"/>
      <w:r w:rsidR="00D75F4D">
        <w:rPr>
          <w:rStyle w:val="CommentReference"/>
        </w:rPr>
        <w:commentReference w:id="67"/>
      </w:r>
      <w:r w:rsidR="004D5923" w:rsidRPr="004D5923">
        <w:t xml:space="preserve">see a </w:t>
      </w:r>
      <w:r w:rsidR="009C1B90">
        <w:rPr>
          <w:i/>
        </w:rPr>
        <w:t>Landing P</w:t>
      </w:r>
      <w:r w:rsidR="004D5923" w:rsidRPr="009C1B90">
        <w:rPr>
          <w:i/>
        </w:rPr>
        <w:t>age</w:t>
      </w:r>
      <w:r w:rsidR="004D5923" w:rsidRPr="004D5923">
        <w:t xml:space="preserve"> with two menu options, </w:t>
      </w:r>
      <w:r w:rsidR="004D5923" w:rsidRPr="004D5923">
        <w:rPr>
          <w:i/>
        </w:rPr>
        <w:t>Play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 xml:space="preserve">Play </w:t>
      </w:r>
      <w:commentRangeStart w:id="68"/>
      <w:r w:rsidR="00166AC0">
        <w:rPr>
          <w:i/>
        </w:rPr>
        <w:t>Chess</w:t>
      </w:r>
      <w:r w:rsidR="00166AC0">
        <w:t xml:space="preserve"> the system shall take the user to the </w:t>
      </w:r>
      <w:r w:rsidR="00166AC0">
        <w:rPr>
          <w:i/>
        </w:rPr>
        <w:t>Game Setup Page</w:t>
      </w:r>
      <w:commentRangeEnd w:id="68"/>
      <w:r w:rsidR="00D75F4D">
        <w:rPr>
          <w:rStyle w:val="CommentReference"/>
        </w:rPr>
        <w:commentReference w:id="68"/>
      </w:r>
      <w:r w:rsidR="00166AC0">
        <w:t>, see figure 3.</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CDD9243" w14:textId="77777777" w:rsidR="00AA5C10" w:rsidRDefault="00AA5C10" w:rsidP="004D5923"/>
    <w:p w14:paraId="11EF2FE2" w14:textId="16CBA09E"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commentRangeStart w:id="69"/>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commentRangeEnd w:id="69"/>
      <w:r w:rsidR="00D75F4D">
        <w:rPr>
          <w:rStyle w:val="CommentReference"/>
        </w:rPr>
        <w:commentReference w:id="69"/>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lastRenderedPageBreak/>
              <w:drawing>
                <wp:inline distT="0" distB="0" distL="0" distR="0" wp14:anchorId="52D61C62" wp14:editId="6CCBFE3E">
                  <wp:extent cx="2623770" cy="210312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8430D99">
                  <wp:extent cx="2618640" cy="210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61864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70" w:name="_Toc439994684"/>
      <w:bookmarkStart w:id="71" w:name="_Toc441230988"/>
      <w:r>
        <w:t>Hardware Interfaces</w:t>
      </w:r>
      <w:bookmarkEnd w:id="70"/>
      <w:bookmarkEnd w:id="71"/>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72" w:name="_Toc439994685"/>
      <w:bookmarkStart w:id="73" w:name="_Toc441230989"/>
      <w:r>
        <w:t>Software Interfaces</w:t>
      </w:r>
      <w:bookmarkEnd w:id="72"/>
      <w:bookmarkEnd w:id="73"/>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74" w:name="_Toc439994686"/>
      <w:bookmarkStart w:id="75" w:name="_Toc441230990"/>
      <w:r>
        <w:lastRenderedPageBreak/>
        <w:t>Communications Interfaces</w:t>
      </w:r>
      <w:bookmarkEnd w:id="74"/>
      <w:bookmarkEnd w:id="75"/>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76" w:name="_Toc439994687"/>
      <w:bookmarkStart w:id="77" w:name="_Toc441230991"/>
      <w:r>
        <w:t>System Features</w:t>
      </w:r>
      <w:bookmarkEnd w:id="76"/>
      <w:bookmarkEnd w:id="77"/>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6A7F213F" w:rsidR="00795CD3" w:rsidRDefault="00A64B04" w:rsidP="00A64B04">
      <w:pPr>
        <w:pStyle w:val="requirement"/>
        <w:ind w:left="2434"/>
      </w:pPr>
      <w:r>
        <w:t>REQ-2:</w:t>
      </w:r>
      <w:r>
        <w:tab/>
      </w:r>
      <w:r w:rsidR="003F124A">
        <w:t xml:space="preserve">When the GE </w:t>
      </w:r>
      <w:r w:rsidR="006B3B63">
        <w:t xml:space="preserve">requests a move from the AIE the AIE </w:t>
      </w:r>
      <w:del w:id="78" w:author="Diaz, Jason M" w:date="2018-02-15T20:21:00Z">
        <w:r w:rsidR="006B3B63" w:rsidDel="00D75F4D">
          <w:delText xml:space="preserve">will </w:delText>
        </w:r>
      </w:del>
      <w:ins w:id="79" w:author="Diaz, Jason M" w:date="2018-02-15T20:21:00Z">
        <w:r w:rsidR="00D75F4D">
          <w:t>shall</w:t>
        </w:r>
        <w:r w:rsidR="00D75F4D">
          <w:t xml:space="preserve"> </w:t>
        </w:r>
      </w:ins>
      <w:r w:rsidR="006B3B63">
        <w:t xml:space="preserve">calculate a move and return it back to the GE. The GE will validate that the move can be </w:t>
      </w:r>
      <w:r w:rsidR="006B3B63">
        <w:lastRenderedPageBreak/>
        <w:t xml:space="preserve">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80" w:name="_Toc439994689"/>
      <w:bookmarkStart w:id="81" w:name="_Toc441230993"/>
      <w:r>
        <w:t>Human vs. Human</w:t>
      </w:r>
      <w:r w:rsidR="004B4BA3">
        <w:t xml:space="preserve"> (</w:t>
      </w:r>
      <w:r>
        <w:t>Game Mode</w:t>
      </w:r>
      <w:r w:rsidR="004B4BA3">
        <w:t>)</w:t>
      </w:r>
      <w:bookmarkEnd w:id="80"/>
      <w:bookmarkEnd w:id="81"/>
    </w:p>
    <w:p w14:paraId="025EE0D3" w14:textId="77777777" w:rsidR="00525FD2" w:rsidRDefault="00525FD2" w:rsidP="00525FD2">
      <w:pPr>
        <w:pStyle w:val="level4"/>
      </w:pPr>
      <w:r>
        <w:t>4.2.1</w:t>
      </w:r>
      <w:r>
        <w:tab/>
        <w:t>Description and Priority</w:t>
      </w:r>
    </w:p>
    <w:p w14:paraId="0CE3AAB7" w14:textId="2A8FED0E" w:rsidR="00E07BEB" w:rsidRDefault="00E07BEB" w:rsidP="000C6EC1">
      <w:pPr>
        <w:pStyle w:val="level4"/>
        <w:ind w:left="1440"/>
      </w:pPr>
      <w:r w:rsidRPr="00E07BEB">
        <w:t xml:space="preserve">This high priority system feature </w:t>
      </w:r>
      <w:ins w:id="82" w:author="Diaz, Jason M" w:date="2018-02-15T20:20:00Z">
        <w:r w:rsidR="00D75F4D">
          <w:t xml:space="preserve">shall </w:t>
        </w:r>
      </w:ins>
      <w:r w:rsidR="000122D6">
        <w:t>allow</w:t>
      </w:r>
      <w:del w:id="83" w:author="Diaz, Jason M" w:date="2018-02-15T20:20:00Z">
        <w:r w:rsidR="000122D6" w:rsidDel="00D75F4D">
          <w:delText>s</w:delText>
        </w:r>
      </w:del>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51EAFE4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del w:id="84" w:author="Diaz, Jason M" w:date="2018-02-15T20:20:00Z">
        <w:r w:rsidR="00FF0451" w:rsidDel="00D75F4D">
          <w:delText xml:space="preserve">will </w:delText>
        </w:r>
      </w:del>
      <w:ins w:id="85" w:author="Diaz, Jason M" w:date="2018-02-15T20:20:00Z">
        <w:r w:rsidR="00D75F4D">
          <w:t>shall</w:t>
        </w:r>
        <w:r w:rsidR="00D75F4D">
          <w:t xml:space="preserve"> </w:t>
        </w:r>
      </w:ins>
      <w:r w:rsidR="00FF0451">
        <w:t xml:space="preserve">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lastRenderedPageBreak/>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0D3C5BEF" w:rsidR="007C769D" w:rsidRDefault="007C769D" w:rsidP="007C769D">
      <w:pPr>
        <w:pStyle w:val="level4"/>
        <w:ind w:left="1440"/>
      </w:pPr>
      <w:r w:rsidRPr="00E07BEB">
        <w:t>This high priority system feature</w:t>
      </w:r>
      <w:ins w:id="86" w:author="Diaz, Jason M" w:date="2018-02-15T20:22:00Z">
        <w:r w:rsidR="00D75F4D">
          <w:t xml:space="preserve"> shall</w:t>
        </w:r>
      </w:ins>
      <w:r w:rsidRPr="00E07BEB">
        <w:t xml:space="preserve"> </w:t>
      </w:r>
      <w:r>
        <w:t>allow</w:t>
      </w:r>
      <w:del w:id="87" w:author="Diaz, Jason M" w:date="2018-02-15T20:22:00Z">
        <w:r w:rsidDel="00D75F4D">
          <w:delText>s</w:delText>
        </w:r>
      </w:del>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lastRenderedPageBreak/>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88"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88"/>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0433837A" w:rsidR="004A4A74" w:rsidRDefault="004A4A74" w:rsidP="004A4A74">
      <w:pPr>
        <w:pStyle w:val="level4"/>
        <w:ind w:left="1440"/>
      </w:pPr>
      <w:r w:rsidRPr="00E07BEB">
        <w:t xml:space="preserve">This high priority system feature </w:t>
      </w:r>
      <w:ins w:id="89" w:author="Diaz, Jason M" w:date="2018-02-15T20:22:00Z">
        <w:r w:rsidR="00D75F4D">
          <w:t xml:space="preserve">shall </w:t>
        </w:r>
      </w:ins>
      <w:r>
        <w:t>allow</w:t>
      </w:r>
      <w:del w:id="90" w:author="Diaz, Jason M" w:date="2018-02-15T20:22:00Z">
        <w:r w:rsidDel="00D75F4D">
          <w:delText>s</w:delText>
        </w:r>
      </w:del>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lastRenderedPageBreak/>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91" w:name="_Hlk506028737"/>
      <w:r w:rsidRPr="00D011BD">
        <w:rPr>
          <w:rFonts w:ascii="Times New Roman" w:hAnsi="Times New Roman"/>
          <w:i w:val="0"/>
          <w:sz w:val="24"/>
          <w:szCs w:val="24"/>
        </w:rPr>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w:t>
      </w:r>
      <w:r w:rsidR="00D011BD">
        <w:rPr>
          <w:rFonts w:ascii="Times New Roman" w:hAnsi="Times New Roman"/>
          <w:i w:val="0"/>
          <w:sz w:val="24"/>
          <w:szCs w:val="24"/>
        </w:rPr>
        <w:lastRenderedPageBreak/>
        <w:t xml:space="preserve">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91"/>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w:t>
      </w:r>
      <w:r w:rsidR="006F4BE3">
        <w:rPr>
          <w:rFonts w:ascii="Times New Roman" w:hAnsi="Times New Roman"/>
          <w:i w:val="0"/>
          <w:sz w:val="24"/>
          <w:szCs w:val="24"/>
        </w:rPr>
        <w:lastRenderedPageBreak/>
        <w:t xml:space="preserve">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w:t>
      </w:r>
      <w:r w:rsidR="005736D5">
        <w:lastRenderedPageBreak/>
        <w:t xml:space="preserve">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lastRenderedPageBreak/>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 xml:space="preserve">resets </w:t>
      </w:r>
      <w:r>
        <w:rPr>
          <w:rFonts w:ascii="Times New Roman" w:hAnsi="Times New Roman"/>
          <w:i w:val="0"/>
          <w:sz w:val="24"/>
          <w:szCs w:val="24"/>
        </w:rPr>
        <w:lastRenderedPageBreak/>
        <w:t>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20"/>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92" w:name="_Toc441230994"/>
      <w:bookmarkStart w:id="93" w:name="_Toc439994690"/>
      <w:r>
        <w:lastRenderedPageBreak/>
        <w:t>Other Nonfunctional Requirements</w:t>
      </w:r>
      <w:bookmarkEnd w:id="92"/>
    </w:p>
    <w:p w14:paraId="35015408" w14:textId="7A6D1C4A" w:rsidR="00BE0A36" w:rsidRDefault="004B4BA3" w:rsidP="005A65EF">
      <w:pPr>
        <w:pStyle w:val="Heading2"/>
        <w:spacing w:line="360" w:lineRule="auto"/>
      </w:pPr>
      <w:bookmarkStart w:id="94" w:name="_Toc441230995"/>
      <w:r>
        <w:t>Performance Requirements</w:t>
      </w:r>
      <w:bookmarkEnd w:id="93"/>
      <w:bookmarkEnd w:id="94"/>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95" w:name="_Toc439994691"/>
      <w:bookmarkStart w:id="96" w:name="_Toc441230996"/>
      <w:r>
        <w:t>Safety Requirements</w:t>
      </w:r>
      <w:bookmarkEnd w:id="95"/>
      <w:bookmarkEnd w:id="96"/>
    </w:p>
    <w:p w14:paraId="2A6BF014" w14:textId="06AA963C" w:rsidR="00890E83" w:rsidRPr="00865E69" w:rsidRDefault="008216CB" w:rsidP="008216CB">
      <w:pPr>
        <w:pStyle w:val="Heading2"/>
        <w:numPr>
          <w:ilvl w:val="0"/>
          <w:numId w:val="0"/>
        </w:numPr>
        <w:spacing w:before="0" w:after="0" w:line="360" w:lineRule="auto"/>
        <w:rPr>
          <w:b w:val="0"/>
          <w:sz w:val="24"/>
          <w:szCs w:val="24"/>
        </w:rPr>
      </w:pPr>
      <w:bookmarkStart w:id="97" w:name="_Toc439994692"/>
      <w:bookmarkStart w:id="98" w:name="_Toc441230997"/>
      <w:r w:rsidRPr="00865E69">
        <w:rPr>
          <w:b w:val="0"/>
          <w:sz w:val="22"/>
        </w:rPr>
        <w:t>The FAC software is a real-time application; however, it is not a critical or life dependent real-time application therefore there are limited to no safety requirements. There are no external governing bodies or regulations that apply to this software</w:t>
      </w:r>
      <w:del w:id="99" w:author="Diaz, Jason M" w:date="2018-02-15T20:24:00Z">
        <w:r w:rsidRPr="00865E69" w:rsidDel="00D75F4D">
          <w:rPr>
            <w:b w:val="0"/>
            <w:sz w:val="22"/>
          </w:rPr>
          <w:delText xml:space="preserve">. </w:delText>
        </w:r>
        <w:r w:rsidR="006F4648" w:rsidRPr="00865E69" w:rsidDel="00D75F4D">
          <w:rPr>
            <w:b w:val="0"/>
            <w:sz w:val="24"/>
            <w:szCs w:val="24"/>
          </w:rPr>
          <w:delText xml:space="preserve">The FAC software is a </w:delText>
        </w:r>
        <w:r w:rsidR="00DD7EBC" w:rsidRPr="00865E69" w:rsidDel="00D75F4D">
          <w:rPr>
            <w:b w:val="0"/>
            <w:sz w:val="24"/>
            <w:szCs w:val="24"/>
          </w:rPr>
          <w:delText>real-time</w:delText>
        </w:r>
        <w:r w:rsidR="006F4648" w:rsidRPr="00865E69" w:rsidDel="00D75F4D">
          <w:rPr>
            <w:b w:val="0"/>
            <w:sz w:val="24"/>
            <w:szCs w:val="24"/>
          </w:rPr>
          <w:delText xml:space="preserve"> application</w:delText>
        </w:r>
        <w:r w:rsidR="00DD7EBC" w:rsidRPr="00865E69" w:rsidDel="00D75F4D">
          <w:rPr>
            <w:b w:val="0"/>
            <w:sz w:val="24"/>
            <w:szCs w:val="24"/>
          </w:rPr>
          <w:delText>; however, it is not a critical or life dependent real-time application therefore there are limited to no safety requirements.</w:delText>
        </w:r>
        <w:r w:rsidR="00CC63FE" w:rsidRPr="00865E69" w:rsidDel="00D75F4D">
          <w:rPr>
            <w:b w:val="0"/>
            <w:sz w:val="24"/>
            <w:szCs w:val="24"/>
          </w:rPr>
          <w:delText xml:space="preserve"> There are no external governing bodies or regulations that apply to this </w:delText>
        </w:r>
        <w:commentRangeStart w:id="100"/>
        <w:r w:rsidR="00CC63FE" w:rsidRPr="00865E69" w:rsidDel="00D75F4D">
          <w:rPr>
            <w:b w:val="0"/>
            <w:sz w:val="24"/>
            <w:szCs w:val="24"/>
          </w:rPr>
          <w:delText>software</w:delText>
        </w:r>
      </w:del>
      <w:commentRangeEnd w:id="100"/>
      <w:r w:rsidR="00D75F4D">
        <w:rPr>
          <w:rStyle w:val="CommentReference"/>
          <w:b w:val="0"/>
        </w:rPr>
        <w:commentReference w:id="100"/>
      </w:r>
      <w:del w:id="101" w:author="Diaz, Jason M" w:date="2018-02-15T20:24:00Z">
        <w:r w:rsidR="00CC63FE" w:rsidRPr="00865E69" w:rsidDel="00D75F4D">
          <w:rPr>
            <w:b w:val="0"/>
            <w:sz w:val="24"/>
            <w:szCs w:val="24"/>
          </w:rPr>
          <w:delText>.</w:delText>
        </w:r>
      </w:del>
    </w:p>
    <w:p w14:paraId="7FCD332E" w14:textId="629C8A21" w:rsidR="004B4BA3" w:rsidRDefault="004B4BA3">
      <w:pPr>
        <w:pStyle w:val="Heading2"/>
      </w:pPr>
      <w:r>
        <w:t>Security Requirements</w:t>
      </w:r>
      <w:bookmarkEnd w:id="97"/>
      <w:bookmarkEnd w:id="98"/>
    </w:p>
    <w:p w14:paraId="6E899DB6" w14:textId="77777777" w:rsidR="00B77DCC" w:rsidRPr="00B77DCC" w:rsidRDefault="00B77DCC" w:rsidP="00B77DCC">
      <w:pPr>
        <w:autoSpaceDE w:val="0"/>
        <w:autoSpaceDN w:val="0"/>
        <w:adjustRightInd w:val="0"/>
        <w:rPr>
          <w:color w:val="353535"/>
          <w:szCs w:val="24"/>
        </w:rPr>
      </w:pPr>
      <w:bookmarkStart w:id="102" w:name="_Toc439994693"/>
      <w:bookmarkStart w:id="103"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102"/>
      <w:bookmarkEnd w:id="103"/>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104" w:name="_Toc439994694"/>
      <w:bookmarkStart w:id="105" w:name="_Toc441230999"/>
      <w:r>
        <w:lastRenderedPageBreak/>
        <w:t>Business Rules</w:t>
      </w:r>
      <w:bookmarkEnd w:id="104"/>
      <w:bookmarkEnd w:id="105"/>
    </w:p>
    <w:p w14:paraId="43498228" w14:textId="1C4FAD5E"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 xml:space="preserve">There are no business rules limiting the development, implementation, or deployment of the FAC software. FAC is designed, implemented, tested, and deployed by the freelance collaborative, Ferret Army. Due to the freelance nature of the project there is great </w:t>
      </w:r>
      <w:commentRangeStart w:id="106"/>
      <w:r w:rsidRPr="005E4CDB">
        <w:rPr>
          <w:rFonts w:ascii="Times New Roman" w:hAnsi="Times New Roman"/>
          <w:i w:val="0"/>
          <w:sz w:val="24"/>
          <w:szCs w:val="24"/>
        </w:rPr>
        <w:t xml:space="preserve">foe ability </w:t>
      </w:r>
      <w:commentRangeEnd w:id="106"/>
      <w:r w:rsidR="00D75F4D">
        <w:rPr>
          <w:rStyle w:val="CommentReference"/>
          <w:rFonts w:ascii="Times New Roman" w:hAnsi="Times New Roman"/>
          <w:i w:val="0"/>
        </w:rPr>
        <w:commentReference w:id="106"/>
      </w:r>
      <w:r w:rsidRPr="005E4CDB">
        <w:rPr>
          <w:rFonts w:ascii="Times New Roman" w:hAnsi="Times New Roman"/>
          <w:i w:val="0"/>
          <w:sz w:val="24"/>
          <w:szCs w:val="24"/>
        </w:rPr>
        <w:t>with implementation, testing, and feature management.</w:t>
      </w:r>
    </w:p>
    <w:p w14:paraId="761321BA" w14:textId="77777777" w:rsidR="004B4BA3" w:rsidRDefault="004B4BA3">
      <w:pPr>
        <w:pStyle w:val="Heading1"/>
      </w:pPr>
      <w:bookmarkStart w:id="107" w:name="_Toc439994695"/>
      <w:bookmarkStart w:id="108" w:name="_Toc441231000"/>
      <w:r>
        <w:t>Other Requirements</w:t>
      </w:r>
      <w:bookmarkStart w:id="109" w:name="_GoBack"/>
      <w:bookmarkEnd w:id="107"/>
      <w:bookmarkEnd w:id="108"/>
      <w:bookmarkEnd w:id="109"/>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110" w:name="_Toc439994696"/>
      <w:bookmarkStart w:id="111" w:name="_Toc441231001"/>
      <w:r>
        <w:t>Appendix A: Glossary</w:t>
      </w:r>
      <w:bookmarkEnd w:id="110"/>
      <w:bookmarkEnd w:id="111"/>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34962F44"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R</w:t>
            </w:r>
            <w:r w:rsidR="0064487B">
              <w:rPr>
                <w:rFonts w:ascii="Times New Roman" w:hAnsi="Times New Roman"/>
                <w:i w:val="0"/>
                <w:sz w:val="24"/>
                <w:szCs w:val="24"/>
              </w:rPr>
              <w:t>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02DEB30D"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F</w:t>
            </w:r>
            <w:r w:rsidR="0064487B">
              <w:rPr>
                <w:rFonts w:ascii="Times New Roman" w:hAnsi="Times New Roman"/>
                <w:i w:val="0"/>
                <w:sz w:val="24"/>
                <w:szCs w:val="24"/>
              </w:rPr>
              <w:t>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68E2ADA3" w:rsidR="009E79F9" w:rsidRDefault="00EC1A66"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009E79F9">
              <w:rPr>
                <w:rFonts w:ascii="Times New Roman" w:hAnsi="Times New Roman"/>
                <w:i w:val="0"/>
                <w:sz w:val="24"/>
                <w:szCs w:val="24"/>
              </w:rPr>
              <w:t>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38B73A31"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EC1A66">
              <w:rPr>
                <w:rFonts w:ascii="Times New Roman" w:hAnsi="Times New Roman"/>
                <w:i w:val="0"/>
                <w:sz w:val="24"/>
                <w:szCs w:val="24"/>
              </w:rPr>
              <w:t>s</w:t>
            </w:r>
            <w:r>
              <w:rPr>
                <w:rFonts w:ascii="Times New Roman" w:hAnsi="Times New Roman"/>
                <w:i w:val="0"/>
                <w:sz w:val="24"/>
                <w:szCs w:val="24"/>
              </w:rPr>
              <w:t xml:space="preserve"> to </w:t>
            </w:r>
            <w:r w:rsidR="00EC1A66">
              <w:rPr>
                <w:rFonts w:ascii="Times New Roman" w:hAnsi="Times New Roman"/>
                <w:i w:val="0"/>
                <w:sz w:val="24"/>
                <w:szCs w:val="24"/>
              </w:rPr>
              <w:t xml:space="preserve">specifically to </w:t>
            </w:r>
            <w:r>
              <w:rPr>
                <w:rFonts w:ascii="Times New Roman" w:hAnsi="Times New Roman"/>
                <w:i w:val="0"/>
                <w:sz w:val="24"/>
                <w:szCs w:val="24"/>
              </w:rPr>
              <w:t>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112" w:name="_Toc439994697"/>
      <w:bookmarkStart w:id="113" w:name="_Toc441231002"/>
      <w:r>
        <w:t>Appendix B: Analysis Models</w:t>
      </w:r>
      <w:bookmarkEnd w:id="112"/>
      <w:bookmarkEnd w:id="113"/>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114" w:name="_Toc439994698"/>
      <w:bookmarkStart w:id="115" w:name="_Toc441231003"/>
      <w:r>
        <w:t>Appendix C: To Be Determined Li</w:t>
      </w:r>
      <w:r w:rsidR="00C64588">
        <w:t>s</w:t>
      </w:r>
      <w:r>
        <w:t>t</w:t>
      </w:r>
      <w:bookmarkEnd w:id="114"/>
      <w:bookmarkEnd w:id="115"/>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Diaz, Jason M" w:date="2018-02-15T19:54:00Z" w:initials="DJM">
    <w:p w14:paraId="278EB8FD" w14:textId="1742B5CC" w:rsidR="00E42187" w:rsidRDefault="00E42187">
      <w:pPr>
        <w:pStyle w:val="CommentText"/>
      </w:pPr>
      <w:r>
        <w:rPr>
          <w:rStyle w:val="CommentReference"/>
        </w:rPr>
        <w:annotationRef/>
      </w:r>
      <w:r>
        <w:t>Awesome, typically you would put these all in alphabetical order to help the reader.  Not mandatory, but helpful</w:t>
      </w:r>
    </w:p>
    <w:p w14:paraId="754507EE" w14:textId="77777777" w:rsidR="00E42187" w:rsidRDefault="00E42187">
      <w:pPr>
        <w:pStyle w:val="CommentText"/>
      </w:pPr>
    </w:p>
  </w:comment>
  <w:comment w:id="21" w:author="Diaz, Jason M" w:date="2018-02-15T19:54:00Z" w:initials="DJM">
    <w:p w14:paraId="6FFE0B51" w14:textId="77777777" w:rsidR="00E42187" w:rsidRDefault="00E42187">
      <w:pPr>
        <w:pStyle w:val="CommentText"/>
      </w:pPr>
      <w:r>
        <w:rPr>
          <w:rStyle w:val="CommentReference"/>
        </w:rPr>
        <w:annotationRef/>
      </w:r>
      <w:r>
        <w:t>Add to definitions</w:t>
      </w:r>
    </w:p>
    <w:p w14:paraId="712F1C22" w14:textId="22A35B9B" w:rsidR="00E42187" w:rsidRDefault="00E42187">
      <w:pPr>
        <w:pStyle w:val="CommentText"/>
      </w:pPr>
    </w:p>
  </w:comment>
  <w:comment w:id="20" w:author="Diaz, Jason M" w:date="2018-02-15T19:55:00Z" w:initials="DJM">
    <w:p w14:paraId="086827C2" w14:textId="77777777" w:rsidR="00E42187" w:rsidRDefault="00E42187">
      <w:pPr>
        <w:pStyle w:val="CommentText"/>
      </w:pPr>
      <w:r>
        <w:rPr>
          <w:rStyle w:val="CommentReference"/>
        </w:rPr>
        <w:annotationRef/>
      </w:r>
      <w:r>
        <w:t>Great Scope!</w:t>
      </w:r>
    </w:p>
    <w:p w14:paraId="5875CDC7" w14:textId="69D0C024" w:rsidR="00E42187" w:rsidRDefault="00E42187">
      <w:pPr>
        <w:pStyle w:val="CommentText"/>
      </w:pPr>
    </w:p>
  </w:comment>
  <w:comment w:id="30" w:author="Diaz, Jason M" w:date="2018-02-15T19:57:00Z" w:initials="DJM">
    <w:p w14:paraId="08730B4B" w14:textId="2B8A47DD" w:rsidR="00E42187" w:rsidRDefault="00E42187">
      <w:pPr>
        <w:pStyle w:val="CommentText"/>
      </w:pPr>
      <w:r>
        <w:rPr>
          <w:rStyle w:val="CommentReference"/>
        </w:rPr>
        <w:annotationRef/>
      </w:r>
      <w:r>
        <w:t>This is a great diagram.  It would be best in the SDD but it is general enough that it is ok here.  Typically, when the SRS has component descriptions in it, they usually describe how the product will interact with *existing* components.  User’s would care about that. Always remember SRS should be from the user’s perspective.  Ask yourself if the user might want to know this detail.</w:t>
      </w:r>
    </w:p>
  </w:comment>
  <w:comment w:id="40" w:author="Diaz, Jason M" w:date="2018-02-15T20:02:00Z" w:initials="DJM">
    <w:p w14:paraId="568EFD09" w14:textId="36D15C94" w:rsidR="00E42187" w:rsidRDefault="00E42187">
      <w:pPr>
        <w:pStyle w:val="CommentText"/>
      </w:pPr>
      <w:r>
        <w:rPr>
          <w:rStyle w:val="CommentReference"/>
        </w:rPr>
        <w:annotationRef/>
      </w:r>
      <w:r>
        <w:t>I have formatted this one so that it puts the requirement on the software not the users.  If I see others (and it has been very common in your peer’s papers), I will just comment on it.</w:t>
      </w:r>
    </w:p>
  </w:comment>
  <w:comment w:id="43" w:author="Diaz, Jason M" w:date="2018-02-15T20:03:00Z" w:initials="DJM">
    <w:p w14:paraId="409BA5EF" w14:textId="1E676984" w:rsidR="00E42187" w:rsidRDefault="00E42187">
      <w:pPr>
        <w:pStyle w:val="CommentText"/>
      </w:pPr>
      <w:r>
        <w:rPr>
          <w:rStyle w:val="CommentReference"/>
        </w:rPr>
        <w:annotationRef/>
      </w:r>
      <w:r>
        <w:t>Puts the requirement on the user</w:t>
      </w:r>
    </w:p>
  </w:comment>
  <w:comment w:id="46" w:author="Diaz, Jason M" w:date="2018-02-15T20:04:00Z" w:initials="DJM">
    <w:p w14:paraId="29D48797" w14:textId="76DC531B" w:rsidR="00E42187" w:rsidRDefault="00E42187">
      <w:pPr>
        <w:pStyle w:val="CommentText"/>
      </w:pPr>
      <w:r>
        <w:rPr>
          <w:rStyle w:val="CommentReference"/>
        </w:rPr>
        <w:annotationRef/>
      </w:r>
      <w:r>
        <w:t xml:space="preserve">Nitpick, but don’t typical rules only allow other </w:t>
      </w:r>
      <w:r w:rsidRPr="00010FA7">
        <w:rPr>
          <w:b/>
        </w:rPr>
        <w:t>taken</w:t>
      </w:r>
      <w:r>
        <w:t xml:space="preserve"> game pieces?</w:t>
      </w:r>
    </w:p>
  </w:comment>
  <w:comment w:id="47" w:author="Diaz, Jason M" w:date="2018-02-15T20:04:00Z" w:initials="DJM">
    <w:p w14:paraId="24A3B0C7" w14:textId="77777777" w:rsidR="00E42187" w:rsidRDefault="00E42187" w:rsidP="00010FA7">
      <w:pPr>
        <w:pStyle w:val="CommentText"/>
      </w:pPr>
      <w:r>
        <w:rPr>
          <w:rStyle w:val="CommentReference"/>
        </w:rPr>
        <w:annotationRef/>
      </w:r>
      <w:r>
        <w:rPr>
          <w:rStyle w:val="CommentReference"/>
        </w:rPr>
        <w:annotationRef/>
      </w:r>
      <w:r>
        <w:t>Puts the requirement on the user</w:t>
      </w:r>
    </w:p>
    <w:p w14:paraId="7B157B34" w14:textId="022476E0" w:rsidR="00E42187" w:rsidRDefault="00E42187">
      <w:pPr>
        <w:pStyle w:val="CommentText"/>
      </w:pPr>
    </w:p>
  </w:comment>
  <w:comment w:id="48" w:author="Diaz, Jason M" w:date="2018-02-15T20:07:00Z" w:initials="DJM">
    <w:p w14:paraId="6D5229DA" w14:textId="28AE016C" w:rsidR="00E42187" w:rsidRDefault="00E42187">
      <w:pPr>
        <w:pStyle w:val="CommentText"/>
      </w:pPr>
      <w:r>
        <w:rPr>
          <w:rStyle w:val="CommentReference"/>
        </w:rPr>
        <w:annotationRef/>
      </w:r>
      <w:r>
        <w:t>Kind of redundant but good call out anyhow</w:t>
      </w:r>
    </w:p>
  </w:comment>
  <w:comment w:id="49" w:author="Diaz, Jason M" w:date="2018-02-15T20:07:00Z" w:initials="DJM">
    <w:p w14:paraId="42BDD4B7" w14:textId="77777777" w:rsidR="00E42187" w:rsidRDefault="00E42187" w:rsidP="00E42187">
      <w:pPr>
        <w:pStyle w:val="CommentText"/>
      </w:pPr>
      <w:r>
        <w:rPr>
          <w:rStyle w:val="CommentReference"/>
        </w:rPr>
        <w:annotationRef/>
      </w:r>
      <w:r>
        <w:rPr>
          <w:rStyle w:val="CommentReference"/>
        </w:rPr>
        <w:annotationRef/>
      </w:r>
      <w:r>
        <w:t>Puts the requirement on the user</w:t>
      </w:r>
    </w:p>
    <w:p w14:paraId="464AB33A" w14:textId="3ACA9176" w:rsidR="00E42187" w:rsidRDefault="00E42187">
      <w:pPr>
        <w:pStyle w:val="CommentText"/>
      </w:pPr>
    </w:p>
  </w:comment>
  <w:comment w:id="50" w:author="Diaz, Jason M" w:date="2018-02-15T20:07:00Z" w:initials="DJM">
    <w:p w14:paraId="52771D96" w14:textId="77777777" w:rsidR="00E42187" w:rsidRDefault="00E42187" w:rsidP="00E42187">
      <w:pPr>
        <w:pStyle w:val="CommentText"/>
      </w:pPr>
      <w:r>
        <w:rPr>
          <w:rStyle w:val="CommentReference"/>
        </w:rPr>
        <w:annotationRef/>
      </w:r>
      <w:r>
        <w:rPr>
          <w:rStyle w:val="CommentReference"/>
        </w:rPr>
        <w:annotationRef/>
      </w:r>
      <w:r>
        <w:t>Puts the requirement on the user</w:t>
      </w:r>
    </w:p>
    <w:p w14:paraId="79F1D299" w14:textId="4D2922A7" w:rsidR="00E42187" w:rsidRDefault="00E42187">
      <w:pPr>
        <w:pStyle w:val="CommentText"/>
      </w:pPr>
    </w:p>
  </w:comment>
  <w:comment w:id="51" w:author="Diaz, Jason M" w:date="2018-02-15T20:08:00Z" w:initials="DJM">
    <w:p w14:paraId="61B0797A" w14:textId="77777777" w:rsidR="00E42187" w:rsidRDefault="00E42187">
      <w:pPr>
        <w:pStyle w:val="CommentText"/>
      </w:pPr>
      <w:r>
        <w:rPr>
          <w:rStyle w:val="CommentReference"/>
        </w:rPr>
        <w:annotationRef/>
      </w:r>
      <w:r>
        <w:t>Here, you mean there are three “roles” or “user types”.  Better to refer to it that way.  You will find the concepts of “roles” play a very important part of software engineering, from security to feature authorizations</w:t>
      </w:r>
    </w:p>
    <w:p w14:paraId="073A90A1" w14:textId="22D85E90" w:rsidR="00E42187" w:rsidRDefault="00E42187">
      <w:pPr>
        <w:pStyle w:val="CommentText"/>
      </w:pPr>
    </w:p>
  </w:comment>
  <w:comment w:id="52" w:author="Diaz, Jason M" w:date="2018-02-15T20:09:00Z" w:initials="DJM">
    <w:p w14:paraId="52A6278D" w14:textId="5411C14A" w:rsidR="00E42187" w:rsidRDefault="00E42187">
      <w:pPr>
        <w:pStyle w:val="CommentText"/>
      </w:pPr>
      <w:r>
        <w:rPr>
          <w:rStyle w:val="CommentReference"/>
        </w:rPr>
        <w:annotationRef/>
      </w:r>
      <w:r>
        <w:t>This is actually ok here I think.  However, it is preferable to avoid may, since it opens you up to ambiguity.  I think a quick Use Case diagram would make this much more clear and concise</w:t>
      </w:r>
    </w:p>
  </w:comment>
  <w:comment w:id="55" w:author="Diaz, Jason M" w:date="2018-02-15T20:11:00Z" w:initials="DJM">
    <w:p w14:paraId="36219694" w14:textId="5F3820BA" w:rsidR="00E42187" w:rsidRDefault="00E42187">
      <w:pPr>
        <w:pStyle w:val="CommentText"/>
      </w:pPr>
      <w:r>
        <w:rPr>
          <w:rStyle w:val="CommentReference"/>
        </w:rPr>
        <w:annotationRef/>
      </w:r>
      <w:r>
        <w:t>Be very careful here.  Its always safer to be limiting.  Will this run on Chrome OS?  If you are using Java, as many teams are, it is very easy and safe to say “an environment that supports the Java 9.X JRE (or some such)</w:t>
      </w:r>
    </w:p>
  </w:comment>
  <w:comment w:id="58" w:author="Diaz, Jason M" w:date="2018-02-15T20:13:00Z" w:initials="DJM">
    <w:p w14:paraId="02E0C024" w14:textId="08FD4625" w:rsidR="00E42187" w:rsidRDefault="00E42187">
      <w:pPr>
        <w:pStyle w:val="CommentText"/>
      </w:pPr>
      <w:r>
        <w:rPr>
          <w:rStyle w:val="CommentReference"/>
        </w:rPr>
        <w:annotationRef/>
      </w:r>
      <w:r>
        <w:t>“remains portable”</w:t>
      </w:r>
    </w:p>
  </w:comment>
  <w:comment w:id="63" w:author="Diaz, Jason M" w:date="2018-02-15T20:14:00Z" w:initials="DJM">
    <w:p w14:paraId="0D887CB0" w14:textId="6112C28C" w:rsidR="00E42187" w:rsidRDefault="00E42187">
      <w:pPr>
        <w:pStyle w:val="CommentText"/>
      </w:pPr>
      <w:r>
        <w:rPr>
          <w:rStyle w:val="CommentReference"/>
        </w:rPr>
        <w:annotationRef/>
      </w:r>
      <w:r>
        <w:t>This is great.  From the user perspective, the software should be portable.  It impacts design, but its not actually specifying it.  I like this.</w:t>
      </w:r>
    </w:p>
  </w:comment>
  <w:comment w:id="67" w:author="Diaz, Jason M" w:date="2018-02-15T20:16:00Z" w:initials="DJM">
    <w:p w14:paraId="7CDEC484" w14:textId="77777777" w:rsidR="00D75F4D" w:rsidRDefault="00D75F4D" w:rsidP="00D75F4D">
      <w:pPr>
        <w:pStyle w:val="CommentText"/>
      </w:pPr>
      <w:r>
        <w:rPr>
          <w:rStyle w:val="CommentReference"/>
        </w:rPr>
        <w:annotationRef/>
      </w:r>
      <w:r>
        <w:rPr>
          <w:rStyle w:val="CommentReference"/>
        </w:rPr>
        <w:annotationRef/>
      </w:r>
      <w:r>
        <w:t>Puts the requirement on the user</w:t>
      </w:r>
    </w:p>
    <w:p w14:paraId="0BB28FF0" w14:textId="5C48B1E4" w:rsidR="00D75F4D" w:rsidRDefault="00D75F4D">
      <w:pPr>
        <w:pStyle w:val="CommentText"/>
      </w:pPr>
    </w:p>
  </w:comment>
  <w:comment w:id="68" w:author="Diaz, Jason M" w:date="2018-02-15T20:16:00Z" w:initials="DJM">
    <w:p w14:paraId="67FBB754" w14:textId="77777777" w:rsidR="00D75F4D" w:rsidRDefault="00D75F4D">
      <w:pPr>
        <w:pStyle w:val="CommentText"/>
      </w:pPr>
      <w:r>
        <w:rPr>
          <w:rStyle w:val="CommentReference"/>
        </w:rPr>
        <w:annotationRef/>
      </w:r>
      <w:r>
        <w:t>This is how you do it</w:t>
      </w:r>
    </w:p>
    <w:p w14:paraId="6C6C1512" w14:textId="2609FB55" w:rsidR="00D75F4D" w:rsidRDefault="00D75F4D">
      <w:pPr>
        <w:pStyle w:val="CommentText"/>
      </w:pPr>
    </w:p>
  </w:comment>
  <w:comment w:id="69" w:author="Diaz, Jason M" w:date="2018-02-15T20:18:00Z" w:initials="DJM">
    <w:p w14:paraId="404E0D6E" w14:textId="77777777" w:rsidR="00D75F4D" w:rsidRDefault="00D75F4D">
      <w:pPr>
        <w:pStyle w:val="CommentText"/>
      </w:pPr>
      <w:r>
        <w:rPr>
          <w:rStyle w:val="CommentReference"/>
        </w:rPr>
        <w:annotationRef/>
      </w:r>
      <w:r>
        <w:t>This is great.  A state chart/diagram can also simplify this for you.  Not needed though</w:t>
      </w:r>
    </w:p>
    <w:p w14:paraId="691FB29A" w14:textId="63B560C3" w:rsidR="00D75F4D" w:rsidRDefault="00D75F4D">
      <w:pPr>
        <w:pStyle w:val="CommentText"/>
      </w:pPr>
    </w:p>
  </w:comment>
  <w:comment w:id="100" w:author="Diaz, Jason M" w:date="2018-02-15T20:24:00Z" w:initials="DJM">
    <w:p w14:paraId="3D80C81E" w14:textId="77777777" w:rsidR="00D75F4D" w:rsidRDefault="00D75F4D">
      <w:pPr>
        <w:pStyle w:val="CommentText"/>
      </w:pPr>
      <w:r>
        <w:rPr>
          <w:rStyle w:val="CommentReference"/>
        </w:rPr>
        <w:annotationRef/>
      </w:r>
      <w:r>
        <w:t>Don’t mess with my head!  I had to double take to catch this haha</w:t>
      </w:r>
    </w:p>
    <w:p w14:paraId="733E939C" w14:textId="62D91829" w:rsidR="00D75F4D" w:rsidRDefault="00D75F4D">
      <w:pPr>
        <w:pStyle w:val="CommentText"/>
      </w:pPr>
    </w:p>
  </w:comment>
  <w:comment w:id="106" w:author="Diaz, Jason M" w:date="2018-02-15T20:25:00Z" w:initials="DJM">
    <w:p w14:paraId="2CBAB841" w14:textId="15373EF5" w:rsidR="00D75F4D" w:rsidRDefault="00D75F4D">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4507EE" w15:done="0"/>
  <w15:commentEx w15:paraId="712F1C22" w15:done="0"/>
  <w15:commentEx w15:paraId="5875CDC7" w15:done="0"/>
  <w15:commentEx w15:paraId="08730B4B" w15:done="0"/>
  <w15:commentEx w15:paraId="568EFD09" w15:done="0"/>
  <w15:commentEx w15:paraId="409BA5EF" w15:done="0"/>
  <w15:commentEx w15:paraId="29D48797" w15:done="0"/>
  <w15:commentEx w15:paraId="7B157B34" w15:done="0"/>
  <w15:commentEx w15:paraId="6D5229DA" w15:done="0"/>
  <w15:commentEx w15:paraId="464AB33A" w15:done="0"/>
  <w15:commentEx w15:paraId="79F1D299" w15:done="0"/>
  <w15:commentEx w15:paraId="073A90A1" w15:done="0"/>
  <w15:commentEx w15:paraId="52A6278D" w15:done="0"/>
  <w15:commentEx w15:paraId="36219694" w15:done="0"/>
  <w15:commentEx w15:paraId="02E0C024" w15:done="0"/>
  <w15:commentEx w15:paraId="0D887CB0" w15:done="0"/>
  <w15:commentEx w15:paraId="0BB28FF0" w15:done="0"/>
  <w15:commentEx w15:paraId="6C6C1512" w15:done="0"/>
  <w15:commentEx w15:paraId="691FB29A" w15:done="0"/>
  <w15:commentEx w15:paraId="733E939C" w15:done="0"/>
  <w15:commentEx w15:paraId="2CBAB8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4507EE" w16cid:durableId="1E3063F0"/>
  <w16cid:commentId w16cid:paraId="712F1C22" w16cid:durableId="1E3063DE"/>
  <w16cid:commentId w16cid:paraId="5875CDC7" w16cid:durableId="1E306420"/>
  <w16cid:commentId w16cid:paraId="08730B4B" w16cid:durableId="1E3064A9"/>
  <w16cid:commentId w16cid:paraId="568EFD09" w16cid:durableId="1E3065C3"/>
  <w16cid:commentId w16cid:paraId="409BA5EF" w16cid:durableId="1E3065F7"/>
  <w16cid:commentId w16cid:paraId="29D48797" w16cid:durableId="1E30665E"/>
  <w16cid:commentId w16cid:paraId="7B157B34" w16cid:durableId="1E306649"/>
  <w16cid:commentId w16cid:paraId="6D5229DA" w16cid:durableId="1E3066F7"/>
  <w16cid:commentId w16cid:paraId="464AB33A" w16cid:durableId="1E306707"/>
  <w16cid:commentId w16cid:paraId="79F1D299" w16cid:durableId="1E306714"/>
  <w16cid:commentId w16cid:paraId="073A90A1" w16cid:durableId="1E30672D"/>
  <w16cid:commentId w16cid:paraId="52A6278D" w16cid:durableId="1E30677B"/>
  <w16cid:commentId w16cid:paraId="36219694" w16cid:durableId="1E3067F6"/>
  <w16cid:commentId w16cid:paraId="02E0C024" w16cid:durableId="1E30687B"/>
  <w16cid:commentId w16cid:paraId="0D887CB0" w16cid:durableId="1E3068B1"/>
  <w16cid:commentId w16cid:paraId="0BB28FF0" w16cid:durableId="1E30691F"/>
  <w16cid:commentId w16cid:paraId="6C6C1512" w16cid:durableId="1E30692A"/>
  <w16cid:commentId w16cid:paraId="691FB29A" w16cid:durableId="1E306978"/>
  <w16cid:commentId w16cid:paraId="733E939C" w16cid:durableId="1E306B03"/>
  <w16cid:commentId w16cid:paraId="2CBAB841" w16cid:durableId="1E306B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6803" w14:textId="77777777" w:rsidR="00B82D5F" w:rsidRDefault="00B82D5F">
      <w:r>
        <w:separator/>
      </w:r>
    </w:p>
  </w:endnote>
  <w:endnote w:type="continuationSeparator" w:id="0">
    <w:p w14:paraId="015BF707" w14:textId="77777777" w:rsidR="00B82D5F" w:rsidRDefault="00B8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E42187" w:rsidRDefault="00E4218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E42187" w:rsidRDefault="00E4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B14B2" w14:textId="77777777" w:rsidR="00B82D5F" w:rsidRDefault="00B82D5F">
      <w:r>
        <w:separator/>
      </w:r>
    </w:p>
  </w:footnote>
  <w:footnote w:type="continuationSeparator" w:id="0">
    <w:p w14:paraId="7CE6BE72" w14:textId="77777777" w:rsidR="00B82D5F" w:rsidRDefault="00B82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6AC09977" w:rsidR="00E42187" w:rsidRDefault="00E42187">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D75F4D">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5898E4B7" w:rsidR="00E42187" w:rsidRDefault="00E42187">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D75F4D">
      <w:rPr>
        <w:noProof/>
      </w:rPr>
      <w:t>26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Jason M">
    <w15:presenceInfo w15:providerId="AD" w15:userId="S-1-5-21-1272685864-1123054749-5729013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0FA7"/>
    <w:rsid w:val="000122D6"/>
    <w:rsid w:val="0001246A"/>
    <w:rsid w:val="00012D95"/>
    <w:rsid w:val="00020118"/>
    <w:rsid w:val="00022947"/>
    <w:rsid w:val="00025FD9"/>
    <w:rsid w:val="00031F12"/>
    <w:rsid w:val="00034AD2"/>
    <w:rsid w:val="00036C5D"/>
    <w:rsid w:val="00041168"/>
    <w:rsid w:val="00042903"/>
    <w:rsid w:val="0004728F"/>
    <w:rsid w:val="00050728"/>
    <w:rsid w:val="00050750"/>
    <w:rsid w:val="00050EF3"/>
    <w:rsid w:val="0005488F"/>
    <w:rsid w:val="00054962"/>
    <w:rsid w:val="0005671F"/>
    <w:rsid w:val="00062F99"/>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F100D"/>
    <w:rsid w:val="000F336E"/>
    <w:rsid w:val="000F5951"/>
    <w:rsid w:val="000F626E"/>
    <w:rsid w:val="00101B07"/>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3214"/>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76BE"/>
    <w:rsid w:val="00212B6D"/>
    <w:rsid w:val="00213AC8"/>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664A"/>
    <w:rsid w:val="0048384D"/>
    <w:rsid w:val="00483999"/>
    <w:rsid w:val="0049103F"/>
    <w:rsid w:val="004A4A74"/>
    <w:rsid w:val="004A54C5"/>
    <w:rsid w:val="004A758D"/>
    <w:rsid w:val="004B203B"/>
    <w:rsid w:val="004B4BA3"/>
    <w:rsid w:val="004B7056"/>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A2300"/>
    <w:rsid w:val="005A293D"/>
    <w:rsid w:val="005A65EF"/>
    <w:rsid w:val="005A6BC9"/>
    <w:rsid w:val="005B311E"/>
    <w:rsid w:val="005B34D2"/>
    <w:rsid w:val="005C0583"/>
    <w:rsid w:val="005C1043"/>
    <w:rsid w:val="005C4668"/>
    <w:rsid w:val="005C5711"/>
    <w:rsid w:val="005C5C73"/>
    <w:rsid w:val="005C7114"/>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5A19"/>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65AF"/>
    <w:rsid w:val="008D7299"/>
    <w:rsid w:val="008E0607"/>
    <w:rsid w:val="008E4A82"/>
    <w:rsid w:val="008E5878"/>
    <w:rsid w:val="008E7352"/>
    <w:rsid w:val="008F1822"/>
    <w:rsid w:val="008F7E35"/>
    <w:rsid w:val="00900F31"/>
    <w:rsid w:val="00902538"/>
    <w:rsid w:val="0090305C"/>
    <w:rsid w:val="00903481"/>
    <w:rsid w:val="00904F4E"/>
    <w:rsid w:val="00910810"/>
    <w:rsid w:val="00912377"/>
    <w:rsid w:val="009145CD"/>
    <w:rsid w:val="0092510D"/>
    <w:rsid w:val="00925B3F"/>
    <w:rsid w:val="00930127"/>
    <w:rsid w:val="00931685"/>
    <w:rsid w:val="0093190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D5F"/>
    <w:rsid w:val="00B82E42"/>
    <w:rsid w:val="00B86658"/>
    <w:rsid w:val="00B868C5"/>
    <w:rsid w:val="00B90328"/>
    <w:rsid w:val="00B926BE"/>
    <w:rsid w:val="00B93193"/>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E0449"/>
    <w:rsid w:val="00CE4231"/>
    <w:rsid w:val="00CE50D7"/>
    <w:rsid w:val="00CF0ACC"/>
    <w:rsid w:val="00CF3FA9"/>
    <w:rsid w:val="00D00FAC"/>
    <w:rsid w:val="00D011BD"/>
    <w:rsid w:val="00D01598"/>
    <w:rsid w:val="00D0170F"/>
    <w:rsid w:val="00D143B0"/>
    <w:rsid w:val="00D30E49"/>
    <w:rsid w:val="00D3312D"/>
    <w:rsid w:val="00D33161"/>
    <w:rsid w:val="00D3400C"/>
    <w:rsid w:val="00D343FA"/>
    <w:rsid w:val="00D345EE"/>
    <w:rsid w:val="00D41871"/>
    <w:rsid w:val="00D43107"/>
    <w:rsid w:val="00D5289E"/>
    <w:rsid w:val="00D61E39"/>
    <w:rsid w:val="00D64CFF"/>
    <w:rsid w:val="00D65E54"/>
    <w:rsid w:val="00D75F4D"/>
    <w:rsid w:val="00D76E74"/>
    <w:rsid w:val="00D86262"/>
    <w:rsid w:val="00D90B1B"/>
    <w:rsid w:val="00D92405"/>
    <w:rsid w:val="00D942D2"/>
    <w:rsid w:val="00D96586"/>
    <w:rsid w:val="00D979AA"/>
    <w:rsid w:val="00DA4019"/>
    <w:rsid w:val="00DA496E"/>
    <w:rsid w:val="00DB2172"/>
    <w:rsid w:val="00DB2A16"/>
    <w:rsid w:val="00DB2A62"/>
    <w:rsid w:val="00DB32A7"/>
    <w:rsid w:val="00DC0A64"/>
    <w:rsid w:val="00DC4F31"/>
    <w:rsid w:val="00DD4054"/>
    <w:rsid w:val="00DD7EBC"/>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2187"/>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 w:type="character" w:styleId="CommentReference">
    <w:name w:val="annotation reference"/>
    <w:basedOn w:val="DefaultParagraphFont"/>
    <w:rsid w:val="00163214"/>
    <w:rPr>
      <w:sz w:val="16"/>
      <w:szCs w:val="16"/>
    </w:rPr>
  </w:style>
  <w:style w:type="paragraph" w:styleId="CommentText">
    <w:name w:val="annotation text"/>
    <w:basedOn w:val="Normal"/>
    <w:link w:val="CommentTextChar"/>
    <w:rsid w:val="00163214"/>
    <w:pPr>
      <w:spacing w:line="240" w:lineRule="auto"/>
    </w:pPr>
    <w:rPr>
      <w:sz w:val="20"/>
    </w:rPr>
  </w:style>
  <w:style w:type="character" w:customStyle="1" w:styleId="CommentTextChar">
    <w:name w:val="Comment Text Char"/>
    <w:basedOn w:val="DefaultParagraphFont"/>
    <w:link w:val="CommentText"/>
    <w:rsid w:val="00163214"/>
  </w:style>
  <w:style w:type="paragraph" w:styleId="CommentSubject">
    <w:name w:val="annotation subject"/>
    <w:basedOn w:val="CommentText"/>
    <w:next w:val="CommentText"/>
    <w:link w:val="CommentSubjectChar"/>
    <w:rsid w:val="00163214"/>
    <w:rPr>
      <w:b/>
      <w:bCs/>
    </w:rPr>
  </w:style>
  <w:style w:type="character" w:customStyle="1" w:styleId="CommentSubjectChar">
    <w:name w:val="Comment Subject Char"/>
    <w:basedOn w:val="CommentTextChar"/>
    <w:link w:val="CommentSubject"/>
    <w:rsid w:val="00163214"/>
    <w:rPr>
      <w:b/>
      <w:bCs/>
    </w:rPr>
  </w:style>
  <w:style w:type="paragraph" w:styleId="BalloonText">
    <w:name w:val="Balloon Text"/>
    <w:basedOn w:val="Normal"/>
    <w:link w:val="BalloonTextChar"/>
    <w:rsid w:val="001632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163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5575-2495-4E2A-B53D-8E03FCF9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7003</Words>
  <Characters>39920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Diaz, Jason M</cp:lastModifiedBy>
  <cp:revision>2</cp:revision>
  <cp:lastPrinted>1900-01-01T06:00:00Z</cp:lastPrinted>
  <dcterms:created xsi:type="dcterms:W3CDTF">2018-02-16T02:26:00Z</dcterms:created>
  <dcterms:modified xsi:type="dcterms:W3CDTF">2018-02-16T02:26:00Z</dcterms:modified>
</cp:coreProperties>
</file>